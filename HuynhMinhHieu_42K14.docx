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88A">
        <w:rPr>
          <w:rFonts w:ascii="Times New Roman" w:hAnsi="Times New Roman" w:cs="Times New Roman"/>
          <w:b/>
          <w:sz w:val="26"/>
          <w:szCs w:val="26"/>
        </w:rPr>
        <w:t>ĐẠI HỌC ĐÀ NẴNG</w:t>
      </w: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88A">
        <w:rPr>
          <w:rFonts w:ascii="Times New Roman" w:hAnsi="Times New Roman" w:cs="Times New Roman"/>
          <w:b/>
          <w:sz w:val="26"/>
          <w:szCs w:val="26"/>
        </w:rPr>
        <w:t>TRƯỜNG ĐẠI HỌC KINH TẾ</w:t>
      </w: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F78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98"/>
      </w:r>
      <w:r w:rsidRPr="009F78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26"/>
      </w:r>
      <w:r w:rsidRPr="009F78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99"/>
      </w: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34145333" wp14:editId="0AC88E4B">
            <wp:extent cx="1342353" cy="1247433"/>
            <wp:effectExtent l="0" t="0" r="0" b="0"/>
            <wp:docPr id="2" name="Picture 2" descr="C:\Users\PC\Pictures\logo dh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logo dhk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6" t="3238" r="23376" b="6654"/>
                    <a:stretch/>
                  </pic:blipFill>
                  <pic:spPr bwMode="auto">
                    <a:xfrm>
                      <a:off x="0" y="0"/>
                      <a:ext cx="1388867" cy="12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88A">
        <w:rPr>
          <w:rFonts w:ascii="Times New Roman" w:hAnsi="Times New Roman" w:cs="Times New Roman"/>
          <w:b/>
          <w:sz w:val="26"/>
          <w:szCs w:val="26"/>
        </w:rPr>
        <w:t>BÁO CÁO CHUYÊN ĐỀ TỐT NGHIỆP</w:t>
      </w: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9F788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ĐỀ </w:t>
      </w:r>
      <w:proofErr w:type="gramStart"/>
      <w:r w:rsidRPr="009F788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r w:rsidRPr="009F78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:</w:t>
      </w:r>
      <w:proofErr w:type="gramEnd"/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9F78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 TÍCH, THIẾT KẾ VÀ TRIỂN KHAI</w:t>
      </w:r>
      <w:ins w:id="0" w:author="ROG - PC" w:date="2020-01-19T08:35:00Z">
        <w:r w:rsidR="00C62CF5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 xml:space="preserve"> QUY TRÌNH SẢN XUẤT</w:t>
        </w:r>
      </w:ins>
      <w:r w:rsidRPr="009F78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ERP CHO CÔNG TY CỔ PHẦN BAO BÌ Á CHÂU</w:t>
      </w:r>
    </w:p>
    <w:p w:rsidR="00793D2A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PHÂN HỆ </w:t>
      </w:r>
      <w:del w:id="1" w:author="ROG - PC" w:date="2020-01-19T08:35:00Z">
        <w:r w:rsidRPr="009F788A" w:rsidDel="00C62CF5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delText xml:space="preserve">BÁN HÀNG - </w:delText>
        </w:r>
      </w:del>
      <w:ins w:id="2" w:author="HOME SINGLE" w:date="2020-01-12T18:36:00Z">
        <w:del w:id="3" w:author="ROG - PC" w:date="2020-01-19T08:35:00Z">
          <w:r w:rsidR="002B4135" w:rsidDel="00C62CF5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</w:rPr>
            <w:delText xml:space="preserve">VÀ QUẢN LÝ </w:delText>
          </w:r>
        </w:del>
      </w:ins>
      <w:del w:id="4" w:author="ROG - PC" w:date="2020-01-19T08:35:00Z">
        <w:r w:rsidRPr="009F788A" w:rsidDel="00C62CF5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delText>KHO</w:delText>
        </w:r>
      </w:del>
      <w:ins w:id="5" w:author="ROG - PC" w:date="2020-01-19T08:35:00Z">
        <w:r w:rsidR="00C62CF5"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</w:rPr>
          <w:t>SẢN XUẤT</w:t>
        </w:r>
      </w:ins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  <w:t xml:space="preserve">SVTH: </w:t>
      </w:r>
      <w:r w:rsidRPr="009F788A">
        <w:rPr>
          <w:rFonts w:ascii="Times New Roman" w:hAnsi="Times New Roman" w:cs="Times New Roman"/>
          <w:sz w:val="26"/>
          <w:szCs w:val="26"/>
        </w:rPr>
        <w:tab/>
      </w:r>
      <w:del w:id="6" w:author="ROG - PC" w:date="2020-01-19T08:35:00Z">
        <w:r w:rsidRPr="009F788A" w:rsidDel="00C62CF5">
          <w:rPr>
            <w:rFonts w:ascii="Times New Roman" w:hAnsi="Times New Roman" w:cs="Times New Roman"/>
            <w:sz w:val="26"/>
            <w:szCs w:val="26"/>
          </w:rPr>
          <w:delText>Nguyễn Quốc Việt</w:delText>
        </w:r>
      </w:del>
      <w:ins w:id="7" w:author="ROG - PC" w:date="2020-01-19T08:35:00Z">
        <w:r w:rsidR="00C62CF5">
          <w:rPr>
            <w:rFonts w:ascii="Times New Roman" w:hAnsi="Times New Roman" w:cs="Times New Roman"/>
            <w:sz w:val="26"/>
            <w:szCs w:val="26"/>
          </w:rPr>
          <w:t>Huỳnh Minh Hiếu</w:t>
        </w:r>
      </w:ins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F788A">
        <w:rPr>
          <w:rFonts w:ascii="Times New Roman" w:hAnsi="Times New Roman" w:cs="Times New Roman"/>
          <w:sz w:val="26"/>
          <w:szCs w:val="26"/>
        </w:rPr>
        <w:t>Lớp :</w:t>
      </w:r>
      <w:proofErr w:type="gramEnd"/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  <w:t>42K14</w:t>
      </w: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</w:r>
      <w:r w:rsidRPr="009F788A">
        <w:rPr>
          <w:rFonts w:ascii="Times New Roman" w:hAnsi="Times New Roman" w:cs="Times New Roman"/>
          <w:sz w:val="26"/>
          <w:szCs w:val="26"/>
        </w:rPr>
        <w:tab/>
        <w:t xml:space="preserve">GVHD: </w:t>
      </w:r>
      <w:r w:rsidRPr="009F788A">
        <w:rPr>
          <w:rFonts w:ascii="Times New Roman" w:hAnsi="Times New Roman" w:cs="Times New Roman"/>
          <w:sz w:val="26"/>
          <w:szCs w:val="26"/>
        </w:rPr>
        <w:tab/>
      </w:r>
      <w:ins w:id="8" w:author="ROG - PC" w:date="2020-01-19T08:35:00Z">
        <w:r w:rsidR="00C62CF5">
          <w:rPr>
            <w:rFonts w:ascii="Times New Roman" w:hAnsi="Times New Roman" w:cs="Times New Roman"/>
            <w:sz w:val="26"/>
            <w:szCs w:val="26"/>
          </w:rPr>
          <w:t>ThS. CAO THỊ NHÂM</w:t>
        </w:r>
      </w:ins>
      <w:del w:id="9" w:author="ROG - PC" w:date="2020-01-19T08:35:00Z">
        <w:r w:rsidRPr="009F788A" w:rsidDel="00C62CF5">
          <w:rPr>
            <w:rFonts w:ascii="Times New Roman" w:hAnsi="Times New Roman" w:cs="Times New Roman"/>
            <w:sz w:val="26"/>
            <w:szCs w:val="26"/>
          </w:rPr>
          <w:delText xml:space="preserve">TS.Hoàng Thị Thanh Hà </w:delText>
        </w:r>
      </w:del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9F788A" w:rsidRDefault="00793D2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793D2A" w:rsidRPr="008719EC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1D4E57" w:rsidRPr="009F788A" w:rsidRDefault="00793D2A" w:rsidP="008719E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19EC">
        <w:rPr>
          <w:rFonts w:ascii="Times New Roman" w:hAnsi="Times New Roman" w:cs="Times New Roman"/>
          <w:i/>
          <w:sz w:val="26"/>
          <w:szCs w:val="26"/>
        </w:rPr>
        <w:t>Đà Nẵ</w:t>
      </w:r>
      <w:r w:rsidR="001D4E57" w:rsidRPr="008719EC">
        <w:rPr>
          <w:rFonts w:ascii="Times New Roman" w:hAnsi="Times New Roman" w:cs="Times New Roman"/>
          <w:i/>
          <w:sz w:val="26"/>
          <w:szCs w:val="26"/>
        </w:rPr>
        <w:t>ng, tháng 01 năm 2020</w:t>
      </w:r>
      <w:r w:rsidR="001D4E57" w:rsidRPr="009F788A">
        <w:rPr>
          <w:rFonts w:ascii="Times New Roman" w:hAnsi="Times New Roman" w:cs="Times New Roman"/>
          <w:sz w:val="26"/>
          <w:szCs w:val="26"/>
        </w:rPr>
        <w:br w:type="page"/>
      </w:r>
    </w:p>
    <w:p w:rsidR="00824C4E" w:rsidRPr="00A37208" w:rsidRDefault="001D4E57" w:rsidP="00A37208">
      <w:pPr>
        <w:pStyle w:val="Heading1"/>
        <w:jc w:val="center"/>
        <w:rPr>
          <w:sz w:val="40"/>
          <w:szCs w:val="40"/>
        </w:rPr>
      </w:pPr>
      <w:r w:rsidRPr="00A37208">
        <w:rPr>
          <w:sz w:val="40"/>
          <w:szCs w:val="40"/>
        </w:rPr>
        <w:lastRenderedPageBreak/>
        <w:t>ĐỀ CƯƠNG SƠ BỘ</w:t>
      </w:r>
    </w:p>
    <w:p w:rsidR="009F788A" w:rsidRPr="009F788A" w:rsidRDefault="009F788A" w:rsidP="009F788A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F78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LỜI MỞ ĐẦU</w:t>
      </w:r>
    </w:p>
    <w:p w:rsidR="009F788A" w:rsidRPr="009F788A" w:rsidRDefault="00C62CF5" w:rsidP="009F788A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7" w:anchor="_Toc26367668" w:history="1">
        <w:r w:rsidR="009F788A" w:rsidRPr="009F788A">
          <w:rPr>
            <w:rStyle w:val="Hyperlink"/>
            <w:rFonts w:ascii="Times New Roman" w:hAnsi="Times New Roman" w:cs="Times New Roman"/>
            <w:bCs/>
            <w:noProof/>
            <w:color w:val="000000" w:themeColor="text1"/>
            <w:sz w:val="26"/>
            <w:szCs w:val="26"/>
            <w:u w:val="none"/>
          </w:rPr>
          <w:t>Lý do chọn đề tài</w:t>
        </w:r>
      </w:hyperlink>
    </w:p>
    <w:p w:rsidR="009F788A" w:rsidRPr="009F788A" w:rsidRDefault="00C62CF5" w:rsidP="009F788A">
      <w:pPr>
        <w:pStyle w:val="TOC2"/>
        <w:numPr>
          <w:ilvl w:val="0"/>
          <w:numId w:val="3"/>
        </w:numPr>
        <w:tabs>
          <w:tab w:val="left" w:pos="880"/>
          <w:tab w:val="right" w:leader="dot" w:pos="9393"/>
        </w:tabs>
        <w:spacing w:before="120" w:after="120"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hyperlink r:id="rId8" w:anchor="_Toc26367669" w:history="1">
        <w:r w:rsidR="009F788A" w:rsidRPr="009F788A">
          <w:rPr>
            <w:rStyle w:val="Hyperlink"/>
            <w:rFonts w:ascii="Times New Roman" w:hAnsi="Times New Roman" w:cs="Times New Roman"/>
            <w:bCs/>
            <w:noProof/>
            <w:color w:val="000000" w:themeColor="text1"/>
            <w:sz w:val="26"/>
            <w:szCs w:val="26"/>
            <w:u w:val="none"/>
          </w:rPr>
          <w:t xml:space="preserve">Mục tiêu </w:t>
        </w:r>
      </w:hyperlink>
      <w:r w:rsidR="009F788A" w:rsidRPr="009F788A">
        <w:rPr>
          <w:rFonts w:ascii="Times New Roman" w:hAnsi="Times New Roman" w:cs="Times New Roman"/>
          <w:color w:val="000000" w:themeColor="text1"/>
          <w:sz w:val="26"/>
          <w:szCs w:val="26"/>
        </w:rPr>
        <w:t>lựa chọn đề tài</w:t>
      </w:r>
    </w:p>
    <w:p w:rsidR="009F788A" w:rsidRPr="009F788A" w:rsidRDefault="001E44C9" w:rsidP="009F788A">
      <w:pPr>
        <w:pStyle w:val="TOC2"/>
        <w:numPr>
          <w:ilvl w:val="0"/>
          <w:numId w:val="3"/>
        </w:numPr>
        <w:tabs>
          <w:tab w:val="left" w:pos="880"/>
          <w:tab w:val="right" w:leader="dot" w:pos="9393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 tượng và phạm vi thực hiện</w:t>
      </w:r>
    </w:p>
    <w:p w:rsidR="009F788A" w:rsidRPr="009F788A" w:rsidRDefault="00222573" w:rsidP="009F788A">
      <w:pPr>
        <w:pStyle w:val="TOC2"/>
        <w:numPr>
          <w:ilvl w:val="0"/>
          <w:numId w:val="3"/>
        </w:numPr>
        <w:tabs>
          <w:tab w:val="left" w:pos="880"/>
          <w:tab w:val="right" w:leader="dot" w:pos="9393"/>
        </w:tabs>
        <w:spacing w:before="120" w:after="120" w:line="360" w:lineRule="auto"/>
        <w:rPr>
          <w:rStyle w:val="Hyperlink"/>
          <w:rFonts w:ascii="Times New Roman" w:hAnsi="Times New Roman" w:cs="Times New Roman"/>
          <w:bCs/>
          <w:noProof/>
          <w:color w:val="000000" w:themeColor="text1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bCs/>
          <w:noProof/>
          <w:color w:val="000000" w:themeColor="text1"/>
          <w:sz w:val="26"/>
          <w:szCs w:val="26"/>
          <w:u w:val="none"/>
        </w:rPr>
        <w:t>Phương thức</w:t>
      </w:r>
      <w:r w:rsidR="001E44C9">
        <w:rPr>
          <w:rStyle w:val="Hyperlink"/>
          <w:rFonts w:ascii="Times New Roman" w:hAnsi="Times New Roman" w:cs="Times New Roman"/>
          <w:bCs/>
          <w:noProof/>
          <w:color w:val="000000" w:themeColor="text1"/>
          <w:sz w:val="26"/>
          <w:szCs w:val="26"/>
          <w:u w:val="none"/>
        </w:rPr>
        <w:t xml:space="preserve"> thực hiện</w:t>
      </w:r>
    </w:p>
    <w:p w:rsidR="009F788A" w:rsidRPr="00A37208" w:rsidRDefault="00C62CF5" w:rsidP="00A37208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9" w:anchor="_Toc26367672" w:history="1">
        <w:r w:rsidR="00A37208" w:rsidRPr="00A37208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26"/>
            <w:szCs w:val="26"/>
            <w:u w:val="none"/>
          </w:rPr>
          <w:t>CẤU TRÚC MỘT BÀI BÁO CÁO</w:t>
        </w:r>
      </w:hyperlink>
      <w:r w:rsidR="00A37208" w:rsidRPr="00A3720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1D4E57" w:rsidRPr="009F788A" w:rsidRDefault="00222573" w:rsidP="009F788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Chương 1: G</w:t>
      </w:r>
      <w:r w:rsidR="001D4E57" w:rsidRPr="009F788A">
        <w:rPr>
          <w:rFonts w:ascii="Times New Roman" w:hAnsi="Times New Roman" w:cs="Times New Roman"/>
          <w:b/>
          <w:sz w:val="26"/>
          <w:szCs w:val="26"/>
        </w:rPr>
        <w:t>iới thiệu về đơn vị thực tập và tổng quan cơ sở</w:t>
      </w:r>
      <w:r w:rsidR="00996AA8" w:rsidRPr="009F788A">
        <w:rPr>
          <w:rFonts w:ascii="Times New Roman" w:hAnsi="Times New Roman" w:cs="Times New Roman"/>
          <w:b/>
          <w:sz w:val="26"/>
          <w:szCs w:val="26"/>
        </w:rPr>
        <w:t xml:space="preserve"> lí</w:t>
      </w:r>
      <w:r w:rsidR="001D4E57" w:rsidRPr="009F788A">
        <w:rPr>
          <w:rFonts w:ascii="Times New Roman" w:hAnsi="Times New Roman" w:cs="Times New Roman"/>
          <w:b/>
          <w:sz w:val="26"/>
          <w:szCs w:val="26"/>
        </w:rPr>
        <w:t xml:space="preserve"> thuyết về ERP</w:t>
      </w:r>
    </w:p>
    <w:p w:rsidR="009B120B" w:rsidRPr="005C06CF" w:rsidRDefault="001D4E57" w:rsidP="005C06CF">
      <w:pPr>
        <w:pStyle w:val="ListParagraph"/>
        <w:numPr>
          <w:ilvl w:val="1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Giới thiệ</w:t>
      </w:r>
      <w:r w:rsidR="00A37208">
        <w:rPr>
          <w:rFonts w:ascii="Times New Roman" w:hAnsi="Times New Roman" w:cs="Times New Roman"/>
          <w:sz w:val="26"/>
          <w:szCs w:val="26"/>
        </w:rPr>
        <w:t>u tổng quan</w:t>
      </w:r>
      <w:r w:rsidRPr="009F788A">
        <w:rPr>
          <w:rFonts w:ascii="Times New Roman" w:hAnsi="Times New Roman" w:cs="Times New Roman"/>
          <w:sz w:val="26"/>
          <w:szCs w:val="26"/>
        </w:rPr>
        <w:t xml:space="preserve"> về công ty phần mềm BYS</w:t>
      </w:r>
    </w:p>
    <w:p w:rsidR="00996AA8" w:rsidRPr="009F788A" w:rsidRDefault="00996AA8" w:rsidP="009F788A">
      <w:pPr>
        <w:pStyle w:val="ListParagraph"/>
        <w:numPr>
          <w:ilvl w:val="1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Tổng quan cơ sở lí thuyết về ERP</w:t>
      </w:r>
    </w:p>
    <w:p w:rsidR="00996AA8" w:rsidRPr="009F788A" w:rsidRDefault="00996AA8" w:rsidP="009F788A">
      <w:pPr>
        <w:pStyle w:val="ListParagraph"/>
        <w:numPr>
          <w:ilvl w:val="1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Giới thiệu về phần mềm BYSERP</w:t>
      </w:r>
    </w:p>
    <w:p w:rsidR="00996AA8" w:rsidRDefault="00996AA8" w:rsidP="009F788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88A">
        <w:rPr>
          <w:rFonts w:ascii="Times New Roman" w:hAnsi="Times New Roman" w:cs="Times New Roman"/>
          <w:b/>
          <w:sz w:val="26"/>
          <w:szCs w:val="26"/>
        </w:rPr>
        <w:t>Chương 2: Phân tích nghiệp vụ và thiết kế hệ thống quy trình bán hàng</w:t>
      </w:r>
      <w:ins w:id="10" w:author="HOME SINGLE" w:date="2020-01-12T18:37:00Z">
        <w:r w:rsidR="002B4135">
          <w:rPr>
            <w:rFonts w:ascii="Times New Roman" w:hAnsi="Times New Roman" w:cs="Times New Roman"/>
            <w:b/>
            <w:sz w:val="26"/>
            <w:szCs w:val="26"/>
          </w:rPr>
          <w:t xml:space="preserve"> và quản lý kho</w:t>
        </w:r>
      </w:ins>
      <w:r w:rsidRPr="009F788A">
        <w:rPr>
          <w:rFonts w:ascii="Times New Roman" w:hAnsi="Times New Roman" w:cs="Times New Roman"/>
          <w:b/>
          <w:sz w:val="26"/>
          <w:szCs w:val="26"/>
        </w:rPr>
        <w:t xml:space="preserve"> của công ty cổ phầ</w:t>
      </w:r>
      <w:r w:rsidR="009F788A" w:rsidRPr="009F788A">
        <w:rPr>
          <w:rFonts w:ascii="Times New Roman" w:hAnsi="Times New Roman" w:cs="Times New Roman"/>
          <w:b/>
          <w:sz w:val="26"/>
          <w:szCs w:val="26"/>
        </w:rPr>
        <w:t>n bao bì Á Châu</w:t>
      </w:r>
    </w:p>
    <w:p w:rsidR="009B120B" w:rsidRDefault="005C06CF" w:rsidP="009B120B">
      <w:pPr>
        <w:pStyle w:val="ListParagraph"/>
        <w:numPr>
          <w:ilvl w:val="1"/>
          <w:numId w:val="4"/>
        </w:numPr>
        <w:spacing w:before="120" w:after="120" w:line="312" w:lineRule="auto"/>
        <w:ind w:left="90" w:firstLine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Giới thiệu</w:t>
      </w:r>
      <w:r w:rsidR="00A37208">
        <w:rPr>
          <w:rFonts w:ascii="Times New Roman" w:hAnsi="Times New Roman" w:cs="Times New Roman"/>
          <w:sz w:val="28"/>
          <w:szCs w:val="28"/>
          <w:lang w:val="fr-FR"/>
        </w:rPr>
        <w:t xml:space="preserve"> tổng quan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về công ty cổ phần bao bì Á Châu</w:t>
      </w:r>
    </w:p>
    <w:p w:rsidR="009B120B" w:rsidRDefault="005C06CF" w:rsidP="009B120B">
      <w:pPr>
        <w:pStyle w:val="ListParagraph"/>
        <w:numPr>
          <w:ilvl w:val="1"/>
          <w:numId w:val="4"/>
        </w:numPr>
        <w:spacing w:before="120" w:after="120" w:line="312" w:lineRule="auto"/>
        <w:ind w:left="90" w:firstLine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Khảo sát về quy trình </w:t>
      </w:r>
      <w:del w:id="11" w:author="ROG - PC" w:date="2020-01-19T08:36:00Z">
        <w:r w:rsidDel="00C62CF5">
          <w:rPr>
            <w:rFonts w:ascii="Times New Roman" w:hAnsi="Times New Roman" w:cs="Times New Roman"/>
            <w:sz w:val="28"/>
            <w:szCs w:val="28"/>
            <w:lang w:val="fr-FR"/>
          </w:rPr>
          <w:delText>Bán hàng</w:delText>
        </w:r>
      </w:del>
      <w:ins w:id="12" w:author="ROG - PC" w:date="2020-01-19T08:36:00Z">
        <w:r w:rsidR="00C62CF5">
          <w:rPr>
            <w:rFonts w:ascii="Times New Roman" w:hAnsi="Times New Roman" w:cs="Times New Roman"/>
            <w:sz w:val="28"/>
            <w:szCs w:val="28"/>
            <w:lang w:val="fr-FR"/>
          </w:rPr>
          <w:t>sản xuất</w:t>
        </w:r>
      </w:ins>
      <w:r>
        <w:rPr>
          <w:rFonts w:ascii="Times New Roman" w:hAnsi="Times New Roman" w:cs="Times New Roman"/>
          <w:sz w:val="28"/>
          <w:szCs w:val="28"/>
          <w:lang w:val="fr-FR"/>
        </w:rPr>
        <w:t xml:space="preserve"> của công ty</w:t>
      </w:r>
    </w:p>
    <w:p w:rsidR="005C06CF" w:rsidRDefault="00A37208" w:rsidP="009B120B">
      <w:pPr>
        <w:pStyle w:val="ListParagraph"/>
        <w:numPr>
          <w:ilvl w:val="1"/>
          <w:numId w:val="4"/>
        </w:numPr>
        <w:spacing w:before="120" w:after="120" w:line="312" w:lineRule="auto"/>
        <w:ind w:left="90" w:firstLine="0"/>
        <w:rPr>
          <w:ins w:id="13" w:author="HOME SINGLE" w:date="2020-01-12T18:37:00Z"/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5C06CF">
        <w:rPr>
          <w:rFonts w:ascii="Times New Roman" w:hAnsi="Times New Roman" w:cs="Times New Roman"/>
          <w:sz w:val="28"/>
          <w:szCs w:val="28"/>
          <w:lang w:val="fr-FR"/>
        </w:rPr>
        <w:t>o sánh sự khác biệt quy trình của Á Châu so với phần mềm chuẩn của BYS</w:t>
      </w:r>
    </w:p>
    <w:p w:rsidR="00C62CF5" w:rsidRDefault="00C62CF5" w:rsidP="00C62CF5">
      <w:pPr>
        <w:pStyle w:val="ListParagraph"/>
        <w:numPr>
          <w:ilvl w:val="1"/>
          <w:numId w:val="4"/>
        </w:numPr>
        <w:spacing w:before="120" w:after="120" w:line="312" w:lineRule="auto"/>
        <w:ind w:left="90" w:firstLine="0"/>
        <w:rPr>
          <w:moveTo w:id="14" w:author="ROG - PC" w:date="2020-01-19T08:37:00Z"/>
          <w:rFonts w:ascii="Times New Roman" w:hAnsi="Times New Roman" w:cs="Times New Roman"/>
          <w:sz w:val="28"/>
          <w:szCs w:val="28"/>
          <w:lang w:val="fr-FR"/>
        </w:rPr>
      </w:pPr>
      <w:moveToRangeStart w:id="15" w:author="ROG - PC" w:date="2020-01-19T08:37:00Z" w:name="move30315469"/>
      <w:moveTo w:id="16" w:author="ROG - PC" w:date="2020-01-19T08:37:00Z">
        <w:r>
          <w:rPr>
            <w:rFonts w:ascii="Times New Roman" w:hAnsi="Times New Roman" w:cs="Times New Roman"/>
            <w:sz w:val="28"/>
            <w:szCs w:val="28"/>
            <w:lang w:val="fr-FR"/>
          </w:rPr>
          <w:t>Thiết kế hệ thống theo quy trình đã thỏa thuận</w:t>
        </w:r>
      </w:moveTo>
    </w:p>
    <w:moveToRangeEnd w:id="15"/>
    <w:p w:rsidR="002B4135" w:rsidRPr="00C62CF5" w:rsidDel="00C62CF5" w:rsidRDefault="002B4135" w:rsidP="00C62CF5">
      <w:pPr>
        <w:ind w:left="90"/>
        <w:rPr>
          <w:ins w:id="17" w:author="HOME SINGLE" w:date="2020-01-12T18:37:00Z"/>
          <w:del w:id="18" w:author="ROG - PC" w:date="2020-01-19T08:37:00Z"/>
          <w:rFonts w:ascii="Times New Roman" w:hAnsi="Times New Roman" w:cs="Times New Roman"/>
          <w:sz w:val="28"/>
          <w:szCs w:val="28"/>
          <w:lang w:val="fr-FR"/>
          <w:rPrChange w:id="19" w:author="ROG - PC" w:date="2020-01-19T08:37:00Z">
            <w:rPr>
              <w:ins w:id="20" w:author="HOME SINGLE" w:date="2020-01-12T18:37:00Z"/>
              <w:del w:id="21" w:author="ROG - PC" w:date="2020-01-19T08:37:00Z"/>
              <w:lang w:val="fr-FR"/>
            </w:rPr>
          </w:rPrChange>
        </w:rPr>
        <w:pPrChange w:id="22" w:author="ROG - PC" w:date="2020-01-19T08:37:00Z">
          <w:pPr>
            <w:pStyle w:val="ListParagraph"/>
            <w:numPr>
              <w:ilvl w:val="1"/>
              <w:numId w:val="4"/>
            </w:numPr>
            <w:spacing w:before="120" w:after="120" w:line="312" w:lineRule="auto"/>
            <w:ind w:left="90"/>
          </w:pPr>
        </w:pPrChange>
      </w:pPr>
      <w:ins w:id="23" w:author="HOME SINGLE" w:date="2020-01-12T18:37:00Z">
        <w:del w:id="24" w:author="ROG - PC" w:date="2020-01-19T08:37:00Z">
          <w:r w:rsidRPr="00C62CF5" w:rsidDel="00C62CF5">
            <w:rPr>
              <w:rFonts w:ascii="Times New Roman" w:hAnsi="Times New Roman" w:cs="Times New Roman"/>
              <w:sz w:val="28"/>
              <w:szCs w:val="28"/>
              <w:lang w:val="fr-FR"/>
              <w:rPrChange w:id="25" w:author="ROG - PC" w:date="2020-01-19T08:37:00Z">
                <w:rPr>
                  <w:lang w:val="fr-FR"/>
                </w:rPr>
              </w:rPrChange>
            </w:rPr>
            <w:delText>Khảo sát về quy trình quản lý Kho của công ty</w:delText>
          </w:r>
        </w:del>
      </w:ins>
    </w:p>
    <w:p w:rsidR="002B4135" w:rsidDel="00C62CF5" w:rsidRDefault="002B4135" w:rsidP="00C62CF5">
      <w:pPr>
        <w:ind w:left="90"/>
        <w:rPr>
          <w:ins w:id="26" w:author="HOME SINGLE" w:date="2020-01-12T18:37:00Z"/>
          <w:del w:id="27" w:author="ROG - PC" w:date="2020-01-19T08:37:00Z"/>
          <w:lang w:val="fr-FR"/>
        </w:rPr>
        <w:pPrChange w:id="28" w:author="ROG - PC" w:date="2020-01-19T08:37:00Z">
          <w:pPr>
            <w:pStyle w:val="ListParagraph"/>
            <w:numPr>
              <w:ilvl w:val="1"/>
              <w:numId w:val="4"/>
            </w:numPr>
            <w:spacing w:before="120" w:after="120" w:line="312" w:lineRule="auto"/>
            <w:ind w:left="90"/>
          </w:pPr>
        </w:pPrChange>
      </w:pPr>
      <w:ins w:id="29" w:author="HOME SINGLE" w:date="2020-01-12T18:37:00Z">
        <w:del w:id="30" w:author="ROG - PC" w:date="2020-01-19T08:37:00Z">
          <w:r w:rsidDel="00C62CF5">
            <w:rPr>
              <w:lang w:val="fr-FR"/>
            </w:rPr>
            <w:delText>So sánh sự khác biệt quy trình của Á Châu so với phần mềm chuẩn của BYS</w:delText>
          </w:r>
        </w:del>
      </w:ins>
    </w:p>
    <w:p w:rsidR="002B4135" w:rsidRDefault="002B4135" w:rsidP="00C62CF5">
      <w:pPr>
        <w:ind w:left="90"/>
        <w:rPr>
          <w:lang w:val="fr-FR"/>
        </w:rPr>
        <w:pPrChange w:id="31" w:author="ROG - PC" w:date="2020-01-19T08:37:00Z">
          <w:pPr>
            <w:pStyle w:val="ListParagraph"/>
            <w:numPr>
              <w:ilvl w:val="1"/>
              <w:numId w:val="4"/>
            </w:numPr>
            <w:spacing w:before="120" w:after="120" w:line="312" w:lineRule="auto"/>
            <w:ind w:left="90"/>
          </w:pPr>
        </w:pPrChange>
      </w:pPr>
    </w:p>
    <w:p w:rsidR="00A37208" w:rsidDel="00C62CF5" w:rsidRDefault="00A37208" w:rsidP="009B120B">
      <w:pPr>
        <w:pStyle w:val="ListParagraph"/>
        <w:numPr>
          <w:ilvl w:val="1"/>
          <w:numId w:val="4"/>
        </w:numPr>
        <w:spacing w:before="120" w:after="120" w:line="312" w:lineRule="auto"/>
        <w:ind w:left="90" w:firstLine="0"/>
        <w:rPr>
          <w:moveFrom w:id="32" w:author="ROG - PC" w:date="2020-01-19T08:37:00Z"/>
          <w:rFonts w:ascii="Times New Roman" w:hAnsi="Times New Roman" w:cs="Times New Roman"/>
          <w:sz w:val="28"/>
          <w:szCs w:val="28"/>
          <w:lang w:val="fr-FR"/>
        </w:rPr>
      </w:pPr>
      <w:moveFromRangeStart w:id="33" w:author="ROG - PC" w:date="2020-01-19T08:37:00Z" w:name="move30315469"/>
      <w:moveFrom w:id="34" w:author="ROG - PC" w:date="2020-01-19T08:37:00Z">
        <w:r w:rsidDel="00C62CF5">
          <w:rPr>
            <w:rFonts w:ascii="Times New Roman" w:hAnsi="Times New Roman" w:cs="Times New Roman"/>
            <w:sz w:val="28"/>
            <w:szCs w:val="28"/>
            <w:lang w:val="fr-FR"/>
          </w:rPr>
          <w:t>Thiết kế hệ thống theo quy trình đã thỏa thuận</w:t>
        </w:r>
      </w:moveFrom>
    </w:p>
    <w:moveFromRangeEnd w:id="33"/>
    <w:p w:rsidR="00996AA8" w:rsidRPr="009F788A" w:rsidRDefault="00996AA8" w:rsidP="009F788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88A">
        <w:rPr>
          <w:rFonts w:ascii="Times New Roman" w:hAnsi="Times New Roman" w:cs="Times New Roman"/>
          <w:b/>
          <w:sz w:val="26"/>
          <w:szCs w:val="26"/>
        </w:rPr>
        <w:t>Chương 3: Triển khai h</w:t>
      </w:r>
      <w:ins w:id="35" w:author="ROG - PC" w:date="2020-01-19T08:37:00Z">
        <w:r w:rsidR="00C62CF5">
          <w:rPr>
            <w:rFonts w:ascii="Times New Roman" w:hAnsi="Times New Roman" w:cs="Times New Roman"/>
            <w:b/>
            <w:sz w:val="26"/>
            <w:szCs w:val="26"/>
          </w:rPr>
          <w:t>ệ</w:t>
        </w:r>
      </w:ins>
      <w:del w:id="36" w:author="ROG - PC" w:date="2020-01-19T08:37:00Z">
        <w:r w:rsidRPr="009F788A" w:rsidDel="00C62CF5">
          <w:rPr>
            <w:rFonts w:ascii="Times New Roman" w:hAnsi="Times New Roman" w:cs="Times New Roman"/>
            <w:b/>
            <w:sz w:val="26"/>
            <w:szCs w:val="26"/>
          </w:rPr>
          <w:delText>ẹ</w:delText>
        </w:r>
      </w:del>
      <w:r w:rsidRPr="009F788A">
        <w:rPr>
          <w:rFonts w:ascii="Times New Roman" w:hAnsi="Times New Roman" w:cs="Times New Roman"/>
          <w:b/>
          <w:sz w:val="26"/>
          <w:szCs w:val="26"/>
        </w:rPr>
        <w:t xml:space="preserve"> thống ERP phân hệ </w:t>
      </w:r>
      <w:del w:id="37" w:author="ROG - PC" w:date="2020-01-19T08:37:00Z">
        <w:r w:rsidRPr="009F788A" w:rsidDel="00C62CF5">
          <w:rPr>
            <w:rFonts w:ascii="Times New Roman" w:hAnsi="Times New Roman" w:cs="Times New Roman"/>
            <w:b/>
            <w:sz w:val="26"/>
            <w:szCs w:val="26"/>
          </w:rPr>
          <w:delText>Bán hàng</w:delText>
        </w:r>
      </w:del>
      <w:ins w:id="38" w:author="ROG - PC" w:date="2020-01-19T08:37:00Z">
        <w:r w:rsidR="00C62CF5">
          <w:rPr>
            <w:rFonts w:ascii="Times New Roman" w:hAnsi="Times New Roman" w:cs="Times New Roman"/>
            <w:b/>
            <w:sz w:val="26"/>
            <w:szCs w:val="26"/>
          </w:rPr>
          <w:t>Sản xuất</w:t>
        </w:r>
      </w:ins>
      <w:r w:rsidRPr="009F788A">
        <w:rPr>
          <w:rFonts w:ascii="Times New Roman" w:hAnsi="Times New Roman" w:cs="Times New Roman"/>
          <w:b/>
          <w:sz w:val="26"/>
          <w:szCs w:val="26"/>
        </w:rPr>
        <w:t xml:space="preserve"> cho công ty cổ phần bao bì Á Châu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 xml:space="preserve">3.1. Thực hiện tiền đánh giá, đánh giá trọn gói tiền </w:t>
      </w:r>
      <w:del w:id="39" w:author="ROG - PC" w:date="2020-01-19T08:39:00Z">
        <w:r w:rsidRPr="009F788A" w:rsidDel="00C62CF5">
          <w:rPr>
            <w:rFonts w:ascii="Times New Roman" w:hAnsi="Times New Roman" w:cs="Times New Roman"/>
            <w:sz w:val="26"/>
            <w:szCs w:val="26"/>
          </w:rPr>
          <w:delText>bán hàng</w:delText>
        </w:r>
      </w:del>
      <w:ins w:id="40" w:author="ROG - PC" w:date="2020-01-19T08:39:00Z">
        <w:r w:rsidR="00C62CF5">
          <w:rPr>
            <w:rFonts w:ascii="Times New Roman" w:hAnsi="Times New Roman" w:cs="Times New Roman"/>
            <w:sz w:val="26"/>
            <w:szCs w:val="26"/>
          </w:rPr>
          <w:t>sản xuất</w:t>
        </w:r>
      </w:ins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3.2. Kế hoạch triển khai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3.3. Phân tích sự</w:t>
      </w:r>
      <w:r w:rsidR="005C06CF">
        <w:rPr>
          <w:rFonts w:ascii="Times New Roman" w:hAnsi="Times New Roman" w:cs="Times New Roman"/>
          <w:sz w:val="26"/>
          <w:szCs w:val="26"/>
        </w:rPr>
        <w:t xml:space="preserve"> khác biệt nhu cầ</w:t>
      </w:r>
      <w:r w:rsidR="00A37208">
        <w:rPr>
          <w:rFonts w:ascii="Times New Roman" w:hAnsi="Times New Roman" w:cs="Times New Roman"/>
          <w:sz w:val="26"/>
          <w:szCs w:val="26"/>
        </w:rPr>
        <w:t>u về phần hệ</w:t>
      </w:r>
      <w:r w:rsidRPr="009F788A">
        <w:rPr>
          <w:rFonts w:ascii="Times New Roman" w:hAnsi="Times New Roman" w:cs="Times New Roman"/>
          <w:sz w:val="26"/>
          <w:szCs w:val="26"/>
        </w:rPr>
        <w:t xml:space="preserve"> </w:t>
      </w:r>
      <w:del w:id="41" w:author="ROG - PC" w:date="2020-01-19T08:39:00Z">
        <w:r w:rsidRPr="009F788A" w:rsidDel="00C62CF5">
          <w:rPr>
            <w:rFonts w:ascii="Times New Roman" w:hAnsi="Times New Roman" w:cs="Times New Roman"/>
            <w:sz w:val="26"/>
            <w:szCs w:val="26"/>
          </w:rPr>
          <w:delText>bán hàng</w:delText>
        </w:r>
      </w:del>
      <w:ins w:id="42" w:author="ROG - PC" w:date="2020-01-19T08:39:00Z">
        <w:r w:rsidR="00C62CF5">
          <w:rPr>
            <w:rFonts w:ascii="Times New Roman" w:hAnsi="Times New Roman" w:cs="Times New Roman"/>
            <w:sz w:val="26"/>
            <w:szCs w:val="26"/>
          </w:rPr>
          <w:t>sản xuất</w:t>
        </w:r>
      </w:ins>
      <w:r w:rsidRPr="009F788A">
        <w:rPr>
          <w:rFonts w:ascii="Times New Roman" w:hAnsi="Times New Roman" w:cs="Times New Roman"/>
          <w:sz w:val="26"/>
          <w:szCs w:val="26"/>
        </w:rPr>
        <w:t xml:space="preserve"> của công ty Á Châu với </w:t>
      </w:r>
      <w:r w:rsidR="00A37208">
        <w:rPr>
          <w:rFonts w:ascii="Times New Roman" w:hAnsi="Times New Roman" w:cs="Times New Roman"/>
          <w:sz w:val="26"/>
          <w:szCs w:val="26"/>
        </w:rPr>
        <w:t>phần mềm BYSERP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3.4 Lập trình chỉnh sửa phần mềm cho phù hợp nghiệp vụ</w:t>
      </w:r>
      <w:r w:rsidR="00704CAC" w:rsidRPr="009F788A">
        <w:rPr>
          <w:rFonts w:ascii="Times New Roman" w:hAnsi="Times New Roman" w:cs="Times New Roman"/>
          <w:sz w:val="26"/>
          <w:szCs w:val="26"/>
        </w:rPr>
        <w:t xml:space="preserve"> C</w:t>
      </w:r>
      <w:r w:rsidRPr="009F788A">
        <w:rPr>
          <w:rFonts w:ascii="Times New Roman" w:hAnsi="Times New Roman" w:cs="Times New Roman"/>
          <w:sz w:val="26"/>
          <w:szCs w:val="26"/>
        </w:rPr>
        <w:t>ông ty Á Châu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3.5. Cài đặt hệ thống thậ</w:t>
      </w:r>
      <w:r w:rsidR="00704CAC" w:rsidRPr="009F788A">
        <w:rPr>
          <w:rFonts w:ascii="Times New Roman" w:hAnsi="Times New Roman" w:cs="Times New Roman"/>
          <w:sz w:val="26"/>
          <w:szCs w:val="26"/>
        </w:rPr>
        <w:t>t cho C</w:t>
      </w:r>
      <w:r w:rsidRPr="009F788A">
        <w:rPr>
          <w:rFonts w:ascii="Times New Roman" w:hAnsi="Times New Roman" w:cs="Times New Roman"/>
          <w:sz w:val="26"/>
          <w:szCs w:val="26"/>
        </w:rPr>
        <w:t>ông ty Á Châu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lastRenderedPageBreak/>
        <w:t>3.6. Đánh giá người sử dụng</w:t>
      </w:r>
      <w:r w:rsidR="00704CAC" w:rsidRPr="009F788A">
        <w:rPr>
          <w:rFonts w:ascii="Times New Roman" w:hAnsi="Times New Roman" w:cs="Times New Roman"/>
          <w:sz w:val="26"/>
          <w:szCs w:val="26"/>
        </w:rPr>
        <w:t xml:space="preserve"> phần mềm của</w:t>
      </w:r>
      <w:r w:rsidRPr="009F788A">
        <w:rPr>
          <w:rFonts w:ascii="Times New Roman" w:hAnsi="Times New Roman" w:cs="Times New Roman"/>
          <w:sz w:val="26"/>
          <w:szCs w:val="26"/>
        </w:rPr>
        <w:t xml:space="preserve"> Công Ty Á Châu</w:t>
      </w:r>
    </w:p>
    <w:p w:rsidR="00996AA8" w:rsidRPr="009F788A" w:rsidRDefault="00996AA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 xml:space="preserve">3.7. Nghiệm thu </w:t>
      </w:r>
      <w:r w:rsidR="00704CAC" w:rsidRPr="009F788A">
        <w:rPr>
          <w:rFonts w:ascii="Times New Roman" w:hAnsi="Times New Roman" w:cs="Times New Roman"/>
          <w:sz w:val="26"/>
          <w:szCs w:val="26"/>
        </w:rPr>
        <w:t>hợp đồng của BYS và công ty Á Châu</w:t>
      </w:r>
    </w:p>
    <w:p w:rsidR="00704CAC" w:rsidRPr="009F788A" w:rsidRDefault="00704CAC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9F788A">
        <w:rPr>
          <w:rFonts w:ascii="Times New Roman" w:hAnsi="Times New Roman" w:cs="Times New Roman"/>
          <w:sz w:val="26"/>
          <w:szCs w:val="26"/>
        </w:rPr>
        <w:t>3.8. Hậu Triển khai</w:t>
      </w:r>
    </w:p>
    <w:p w:rsidR="009F788A" w:rsidRPr="009F788A" w:rsidRDefault="00A37208" w:rsidP="00A3720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Chương 4 : Đ</w:t>
      </w:r>
      <w:r w:rsidRPr="009F788A">
        <w:rPr>
          <w:rFonts w:ascii="Times New Roman" w:hAnsi="Times New Roman" w:cs="Times New Roman"/>
          <w:b/>
          <w:sz w:val="26"/>
          <w:szCs w:val="26"/>
          <w:lang w:val="fr-FR"/>
        </w:rPr>
        <w:t>ánh giá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 xml:space="preserve"> kết quả</w:t>
      </w:r>
      <w:r w:rsidRPr="009F788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và tổng kết</w:t>
      </w:r>
    </w:p>
    <w:p w:rsidR="009F788A" w:rsidRPr="009F788A" w:rsidRDefault="00A3720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4.1. Đánh giá kết quả triển khai </w:t>
      </w:r>
    </w:p>
    <w:p w:rsidR="009F788A" w:rsidRPr="009F788A" w:rsidRDefault="00A37208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4.2. Hướng phát triển</w:t>
      </w:r>
    </w:p>
    <w:p w:rsidR="009F788A" w:rsidRPr="009F788A" w:rsidRDefault="009F788A" w:rsidP="009F788A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9F788A">
        <w:rPr>
          <w:rFonts w:ascii="Times New Roman" w:hAnsi="Times New Roman" w:cs="Times New Roman"/>
          <w:b/>
          <w:sz w:val="26"/>
          <w:szCs w:val="26"/>
          <w:lang w:val="fr-FR"/>
        </w:rPr>
        <w:t>PHỤC LỤC VÀ TÀI LIỆU TH</w:t>
      </w:r>
      <w:bookmarkStart w:id="43" w:name="_GoBack"/>
      <w:bookmarkEnd w:id="43"/>
      <w:r w:rsidRPr="009F788A">
        <w:rPr>
          <w:rFonts w:ascii="Times New Roman" w:hAnsi="Times New Roman" w:cs="Times New Roman"/>
          <w:b/>
          <w:sz w:val="26"/>
          <w:szCs w:val="26"/>
          <w:lang w:val="fr-FR"/>
        </w:rPr>
        <w:t>AM KHẢO</w:t>
      </w:r>
    </w:p>
    <w:p w:rsidR="009F788A" w:rsidRPr="009F788A" w:rsidRDefault="009F788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1D4E57" w:rsidRPr="009F788A" w:rsidRDefault="001D4E57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F788A" w:rsidRPr="009F788A" w:rsidRDefault="009F788A" w:rsidP="009F788A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9F788A" w:rsidRPr="009F788A" w:rsidSect="001D4E57">
      <w:pgSz w:w="11920" w:h="16840" w:code="9"/>
      <w:pgMar w:top="1418" w:right="1418" w:bottom="1418" w:left="1418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7867"/>
    <w:multiLevelType w:val="hybridMultilevel"/>
    <w:tmpl w:val="603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087"/>
    <w:multiLevelType w:val="multilevel"/>
    <w:tmpl w:val="1B2A8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2D2738"/>
    <w:multiLevelType w:val="multilevel"/>
    <w:tmpl w:val="9F64293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B72EF"/>
    <w:multiLevelType w:val="multilevel"/>
    <w:tmpl w:val="36023BBC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56" w:hanging="720"/>
      </w:pPr>
    </w:lvl>
    <w:lvl w:ilvl="3">
      <w:start w:val="1"/>
      <w:numFmt w:val="decimal"/>
      <w:lvlText w:val="%1.%2.%3.%4."/>
      <w:lvlJc w:val="left"/>
      <w:pPr>
        <w:ind w:left="2784" w:hanging="1080"/>
      </w:pPr>
    </w:lvl>
    <w:lvl w:ilvl="4">
      <w:start w:val="1"/>
      <w:numFmt w:val="decimal"/>
      <w:lvlText w:val="%1.%2.%3.%4.%5."/>
      <w:lvlJc w:val="left"/>
      <w:pPr>
        <w:ind w:left="3352" w:hanging="1080"/>
      </w:pPr>
    </w:lvl>
    <w:lvl w:ilvl="5">
      <w:start w:val="1"/>
      <w:numFmt w:val="decimal"/>
      <w:lvlText w:val="%1.%2.%3.%4.%5.%6."/>
      <w:lvlJc w:val="left"/>
      <w:pPr>
        <w:ind w:left="4280" w:hanging="1440"/>
      </w:pPr>
    </w:lvl>
    <w:lvl w:ilvl="6">
      <w:start w:val="1"/>
      <w:numFmt w:val="decimal"/>
      <w:lvlText w:val="%1.%2.%3.%4.%5.%6.%7."/>
      <w:lvlJc w:val="left"/>
      <w:pPr>
        <w:ind w:left="5208" w:hanging="1800"/>
      </w:pPr>
    </w:lvl>
    <w:lvl w:ilvl="7">
      <w:start w:val="1"/>
      <w:numFmt w:val="decimal"/>
      <w:lvlText w:val="%1.%2.%3.%4.%5.%6.%7.%8."/>
      <w:lvlJc w:val="left"/>
      <w:pPr>
        <w:ind w:left="5776" w:hanging="1800"/>
      </w:pPr>
    </w:lvl>
    <w:lvl w:ilvl="8">
      <w:start w:val="1"/>
      <w:numFmt w:val="decimal"/>
      <w:lvlText w:val="%1.%2.%3.%4.%5.%6.%7.%8.%9."/>
      <w:lvlJc w:val="left"/>
      <w:pPr>
        <w:ind w:left="6704" w:hanging="21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G - PC">
    <w15:presenceInfo w15:providerId="None" w15:userId="ROG -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0C"/>
    <w:rsid w:val="001277DB"/>
    <w:rsid w:val="001D4E57"/>
    <w:rsid w:val="001E44C9"/>
    <w:rsid w:val="00222573"/>
    <w:rsid w:val="002B4135"/>
    <w:rsid w:val="00417B8F"/>
    <w:rsid w:val="005C06CF"/>
    <w:rsid w:val="00606C9D"/>
    <w:rsid w:val="00704CAC"/>
    <w:rsid w:val="0076340C"/>
    <w:rsid w:val="00793D2A"/>
    <w:rsid w:val="008719EC"/>
    <w:rsid w:val="00996AA8"/>
    <w:rsid w:val="009B120B"/>
    <w:rsid w:val="009F788A"/>
    <w:rsid w:val="00A11EDB"/>
    <w:rsid w:val="00A37208"/>
    <w:rsid w:val="00C62CF5"/>
    <w:rsid w:val="00E8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7882"/>
  <w15:docId w15:val="{B7DFED3B-59B8-458F-AEE1-0D58881A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6" w:lineRule="atLeast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E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788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788A"/>
    <w:pPr>
      <w:spacing w:after="100" w:line="254" w:lineRule="auto"/>
      <w:ind w:left="22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37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ownloads\BCTN_version3%20(1)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Administrator\Downloads\BCTN_version3%20(1)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ownloads\BCTN_version3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4960-5A08-408B-AF11-4FC9FDCD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ROG - PC</cp:lastModifiedBy>
  <cp:revision>2</cp:revision>
  <dcterms:created xsi:type="dcterms:W3CDTF">2020-01-19T01:40:00Z</dcterms:created>
  <dcterms:modified xsi:type="dcterms:W3CDTF">2020-01-19T01:40:00Z</dcterms:modified>
</cp:coreProperties>
</file>